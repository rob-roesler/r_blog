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92B" w:rsidRPr="000E3B1C" w:rsidRDefault="00D26F19">
      <w:pPr>
        <w:rPr>
          <w:lang w:val="en-US"/>
        </w:rPr>
      </w:pPr>
      <w:r w:rsidRPr="000E3B1C">
        <w:rPr>
          <w:lang w:val="en-US"/>
        </w:rPr>
        <w:t xml:space="preserve">Some time ago I stumbled about a problem </w:t>
      </w:r>
      <w:del w:id="0" w:author="Roberto Rösler" w:date="2012-11-18T19:27:00Z">
        <w:r w:rsidRPr="000E3B1C" w:rsidDel="00CD2289">
          <w:rPr>
            <w:lang w:val="en-US"/>
          </w:rPr>
          <w:delText>aris</w:delText>
        </w:r>
        <w:r w:rsidR="000E3B1C" w:rsidRPr="000E3B1C" w:rsidDel="00CD2289">
          <w:rPr>
            <w:lang w:val="en-US"/>
          </w:rPr>
          <w:delText xml:space="preserve">ing </w:delText>
        </w:r>
      </w:del>
      <w:ins w:id="1" w:author="Roberto Rösler" w:date="2012-11-18T19:27:00Z">
        <w:r w:rsidR="00CD2289">
          <w:rPr>
            <w:lang w:val="en-US"/>
          </w:rPr>
          <w:t>connected with the</w:t>
        </w:r>
      </w:ins>
      <w:del w:id="2" w:author="Roberto Rösler" w:date="2012-11-18T19:27:00Z">
        <w:r w:rsidR="000E3B1C" w:rsidRPr="000E3B1C" w:rsidDel="00CD2289">
          <w:rPr>
            <w:lang w:val="en-US"/>
          </w:rPr>
          <w:delText>from the</w:delText>
        </w:r>
      </w:del>
      <w:r w:rsidR="000E3B1C" w:rsidRPr="000E3B1C">
        <w:rPr>
          <w:lang w:val="en-US"/>
        </w:rPr>
        <w:t xml:space="preserve"> labe</w:t>
      </w:r>
      <w:ins w:id="3" w:author="Roberto Rösler" w:date="2012-11-18T19:27:00Z">
        <w:r w:rsidR="00CD2289">
          <w:rPr>
            <w:lang w:val="en-US"/>
          </w:rPr>
          <w:t>ls</w:t>
        </w:r>
      </w:ins>
      <w:del w:id="4" w:author="Roberto Rösler" w:date="2012-11-18T19:27:00Z">
        <w:r w:rsidR="000E3B1C" w:rsidRPr="000E3B1C" w:rsidDel="00CD2289">
          <w:rPr>
            <w:lang w:val="en-US"/>
          </w:rPr>
          <w:delText>ling</w:delText>
        </w:r>
      </w:del>
      <w:r w:rsidR="000E3B1C" w:rsidRPr="000E3B1C">
        <w:rPr>
          <w:lang w:val="en-US"/>
        </w:rPr>
        <w:t xml:space="preserve"> of </w:t>
      </w:r>
      <w:ins w:id="5" w:author="Roberto Rösler" w:date="2012-11-18T19:28:00Z">
        <w:r w:rsidR="00CD2289">
          <w:rPr>
            <w:lang w:val="en-US"/>
          </w:rPr>
          <w:t xml:space="preserve">a </w:t>
        </w:r>
      </w:ins>
      <w:del w:id="6" w:author="Roberto Rösler" w:date="2012-11-18T19:28:00Z">
        <w:r w:rsidR="000E3B1C" w:rsidRPr="000E3B1C" w:rsidDel="00CD2289">
          <w:rPr>
            <w:lang w:val="en-US"/>
          </w:rPr>
          <w:delText>cluster solutions</w:delText>
        </w:r>
      </w:del>
      <w:ins w:id="7" w:author="Roberto Rösler" w:date="2012-11-18T19:28:00Z">
        <w:r w:rsidR="00CD2289">
          <w:rPr>
            <w:lang w:val="en-US"/>
          </w:rPr>
          <w:t>clustering</w:t>
        </w:r>
      </w:ins>
      <w:r w:rsidRPr="000E3B1C">
        <w:rPr>
          <w:lang w:val="en-US"/>
        </w:rPr>
        <w:t xml:space="preserve">. </w:t>
      </w:r>
      <w:del w:id="8" w:author="Roberto Rösler" w:date="2012-11-18T19:28:00Z">
        <w:r w:rsidR="000E3B1C" w:rsidRPr="000E3B1C" w:rsidDel="00CD2289">
          <w:rPr>
            <w:lang w:val="en-US"/>
          </w:rPr>
          <w:delText>There</w:delText>
        </w:r>
        <w:r w:rsidRPr="000E3B1C" w:rsidDel="00CD2289">
          <w:rPr>
            <w:lang w:val="en-US"/>
          </w:rPr>
          <w:delText xml:space="preserve"> t</w:delText>
        </w:r>
      </w:del>
      <w:ins w:id="9" w:author="Roberto Rösler" w:date="2012-11-18T19:28:00Z">
        <w:r w:rsidR="00CD2289">
          <w:rPr>
            <w:lang w:val="en-US"/>
          </w:rPr>
          <w:t>T</w:t>
        </w:r>
      </w:ins>
      <w:r w:rsidRPr="000E3B1C">
        <w:rPr>
          <w:lang w:val="en-US"/>
        </w:rPr>
        <w:t xml:space="preserve">he partition an instance belongs to is labeled mostly through an integer </w:t>
      </w:r>
      <w:r w:rsidR="00F74EAF" w:rsidRPr="000E3B1C">
        <w:rPr>
          <w:lang w:val="en-US"/>
        </w:rPr>
        <w:t xml:space="preserve">ranging from 1 to K, where k is the number of clusters. </w:t>
      </w:r>
      <w:r w:rsidR="00DA4482" w:rsidRPr="000E3B1C">
        <w:rPr>
          <w:lang w:val="en-US"/>
        </w:rPr>
        <w:t xml:space="preserve">The task </w:t>
      </w:r>
      <w:ins w:id="10" w:author="Roberto Rösler" w:date="2012-11-18T19:29:00Z">
        <w:r w:rsidR="00CD2289">
          <w:rPr>
            <w:lang w:val="en-US"/>
          </w:rPr>
          <w:t>at the time</w:t>
        </w:r>
      </w:ins>
      <w:del w:id="11" w:author="Roberto Rösler" w:date="2012-11-18T19:29:00Z">
        <w:r w:rsidR="00DA4482" w:rsidRPr="000E3B1C" w:rsidDel="00CD2289">
          <w:rPr>
            <w:lang w:val="en-US"/>
          </w:rPr>
          <w:delText>here</w:delText>
        </w:r>
      </w:del>
      <w:r w:rsidR="00DA4482" w:rsidRPr="000E3B1C">
        <w:rPr>
          <w:lang w:val="en-US"/>
        </w:rPr>
        <w:t xml:space="preserve"> was to plot a map of the results from </w:t>
      </w:r>
      <w:r w:rsidR="000E3B1C" w:rsidRPr="000E3B1C">
        <w:rPr>
          <w:lang w:val="en-US"/>
        </w:rPr>
        <w:t xml:space="preserve">the </w:t>
      </w:r>
      <w:r w:rsidR="00DA4482" w:rsidRPr="000E3B1C">
        <w:rPr>
          <w:lang w:val="en-US"/>
        </w:rPr>
        <w:t xml:space="preserve">clustering of spatial polygons where every </w:t>
      </w:r>
      <w:ins w:id="12" w:author="Roberto Rösler" w:date="2012-11-18T19:30:00Z">
        <w:r w:rsidR="00765E7B">
          <w:rPr>
            <w:lang w:val="en-US"/>
          </w:rPr>
          <w:t>cluster</w:t>
        </w:r>
      </w:ins>
      <w:del w:id="13" w:author="Roberto Rösler" w:date="2012-11-18T19:30:00Z">
        <w:r w:rsidR="00DA4482" w:rsidRPr="000E3B1C" w:rsidDel="00765E7B">
          <w:rPr>
            <w:lang w:val="en-US"/>
          </w:rPr>
          <w:delText>label</w:delText>
        </w:r>
      </w:del>
      <w:r w:rsidR="00DA4482" w:rsidRPr="000E3B1C">
        <w:rPr>
          <w:lang w:val="en-US"/>
        </w:rPr>
        <w:t xml:space="preserve"> is represented by some </w:t>
      </w:r>
      <w:r w:rsidR="000E3B1C" w:rsidRPr="000E3B1C">
        <w:rPr>
          <w:lang w:val="en-US"/>
        </w:rPr>
        <w:t>color</w:t>
      </w:r>
      <w:r w:rsidR="00DA4482" w:rsidRPr="000E3B1C">
        <w:rPr>
          <w:lang w:val="en-US"/>
        </w:rPr>
        <w:t xml:space="preserve">. </w:t>
      </w:r>
      <w:r w:rsidR="000E3B1C" w:rsidRPr="000E3B1C">
        <w:rPr>
          <w:lang w:val="en-US"/>
        </w:rPr>
        <w:t xml:space="preserve">Like in most projects the analysis was performed multiple time and we used plotting to monitor the changes </w:t>
      </w:r>
      <w:ins w:id="14" w:author="Roberto Rösler" w:date="2012-11-18T19:31:00Z">
        <w:r w:rsidR="00765E7B">
          <w:rPr>
            <w:lang w:val="en-US"/>
          </w:rPr>
          <w:t xml:space="preserve">resulting from the </w:t>
        </w:r>
      </w:ins>
      <w:ins w:id="15" w:author="Roberto Rösler" w:date="2012-11-18T19:32:00Z">
        <w:r w:rsidR="00765E7B">
          <w:rPr>
            <w:lang w:val="en-US"/>
          </w:rPr>
          <w:t>iterations</w:t>
        </w:r>
      </w:ins>
      <w:del w:id="16" w:author="Roberto Rösler" w:date="2012-11-18T19:31:00Z">
        <w:r w:rsidR="000E3B1C" w:rsidRPr="000E3B1C" w:rsidDel="00765E7B">
          <w:rPr>
            <w:lang w:val="en-US"/>
          </w:rPr>
          <w:delText>in clustering</w:delText>
        </w:r>
      </w:del>
      <w:r w:rsidR="000E3B1C" w:rsidRPr="000E3B1C">
        <w:rPr>
          <w:lang w:val="en-US"/>
        </w:rPr>
        <w:t xml:space="preserve">. </w:t>
      </w:r>
      <w:r w:rsidR="00DA4482" w:rsidRPr="000E3B1C">
        <w:rPr>
          <w:lang w:val="en-US"/>
        </w:rPr>
        <w:t>But after rerunning the clustering algorithm (k</w:t>
      </w:r>
      <w:r w:rsidR="000E3B1C">
        <w:rPr>
          <w:lang w:val="en-US"/>
        </w:rPr>
        <w:t>-</w:t>
      </w:r>
      <w:r w:rsidR="00DA4482" w:rsidRPr="000E3B1C">
        <w:rPr>
          <w:lang w:val="en-US"/>
        </w:rPr>
        <w:t>means in this case) the assignment between the clusters and the labeling cha</w:t>
      </w:r>
      <w:r w:rsidR="000E3B1C">
        <w:rPr>
          <w:lang w:val="en-US"/>
        </w:rPr>
        <w:t>nged completely, even when use the same parameters.</w:t>
      </w:r>
      <w:r w:rsidR="00DA4482" w:rsidRPr="000E3B1C">
        <w:rPr>
          <w:lang w:val="en-US"/>
        </w:rPr>
        <w:t xml:space="preserve"> </w:t>
      </w:r>
      <w:r w:rsidR="00EE1120" w:rsidRPr="000E3B1C">
        <w:rPr>
          <w:lang w:val="en-US"/>
        </w:rPr>
        <w:t xml:space="preserve">This is because there is no unique </w:t>
      </w:r>
      <w:r w:rsidR="009A225D" w:rsidRPr="000E3B1C">
        <w:rPr>
          <w:lang w:val="en-US"/>
        </w:rPr>
        <w:t>connection between a partition</w:t>
      </w:r>
      <w:r w:rsidR="000E3B1C">
        <w:rPr>
          <w:lang w:val="en-US"/>
        </w:rPr>
        <w:t xml:space="preserve"> (a group of elements)</w:t>
      </w:r>
      <w:r w:rsidR="009A225D" w:rsidRPr="000E3B1C">
        <w:rPr>
          <w:lang w:val="en-US"/>
        </w:rPr>
        <w:t xml:space="preserve"> and a specific label</w:t>
      </w:r>
      <w:r w:rsidR="000E3B1C">
        <w:rPr>
          <w:lang w:val="en-US"/>
        </w:rPr>
        <w:t xml:space="preserve"> (</w:t>
      </w:r>
      <w:proofErr w:type="spellStart"/>
      <w:r w:rsidR="000E3B1C">
        <w:rPr>
          <w:lang w:val="en-US"/>
        </w:rPr>
        <w:t>eg</w:t>
      </w:r>
      <w:proofErr w:type="spellEnd"/>
      <w:r w:rsidR="000E3B1C">
        <w:rPr>
          <w:lang w:val="en-US"/>
        </w:rPr>
        <w:t>. “1”)</w:t>
      </w:r>
      <w:r w:rsidR="009A225D" w:rsidRPr="000E3B1C">
        <w:rPr>
          <w:lang w:val="en-US"/>
        </w:rPr>
        <w:t>.</w:t>
      </w:r>
      <w:ins w:id="17" w:author="Roberto Rösler" w:date="2012-11-18T19:32:00Z">
        <w:r w:rsidR="00765E7B">
          <w:rPr>
            <w:lang w:val="en-US"/>
          </w:rPr>
          <w:t xml:space="preserve"> </w:t>
        </w:r>
        <w:proofErr w:type="gramStart"/>
        <w:r w:rsidR="00765E7B">
          <w:rPr>
            <w:lang w:val="en-US"/>
          </w:rPr>
          <w:t>So even when two solutions match perfectly the assigned labels changed</w:t>
        </w:r>
      </w:ins>
      <w:ins w:id="18" w:author="Roberto Rösler" w:date="2012-11-18T19:33:00Z">
        <w:r w:rsidR="00765E7B">
          <w:rPr>
            <w:lang w:val="en-US"/>
          </w:rPr>
          <w:t xml:space="preserve"> </w:t>
        </w:r>
      </w:ins>
      <w:ins w:id="19" w:author="Roberto Rösler" w:date="2012-11-19T09:57:00Z">
        <w:r w:rsidR="00ED016F">
          <w:rPr>
            <w:lang w:val="en-US"/>
          </w:rPr>
          <w:t>completely</w:t>
        </w:r>
      </w:ins>
      <w:ins w:id="20" w:author="Roberto Rösler" w:date="2012-11-18T19:32:00Z">
        <w:r w:rsidR="00765E7B">
          <w:rPr>
            <w:lang w:val="en-US"/>
          </w:rPr>
          <w:t>.</w:t>
        </w:r>
      </w:ins>
      <w:proofErr w:type="gramEnd"/>
      <w:r w:rsidR="009A225D" w:rsidRPr="000E3B1C">
        <w:rPr>
          <w:lang w:val="en-US"/>
        </w:rPr>
        <w:t xml:space="preserve"> So </w:t>
      </w:r>
      <w:r w:rsidR="000E3B1C">
        <w:rPr>
          <w:lang w:val="en-US"/>
        </w:rPr>
        <w:t xml:space="preserve">the </w:t>
      </w:r>
      <w:r w:rsidR="009A225D" w:rsidRPr="000E3B1C">
        <w:rPr>
          <w:lang w:val="en-US"/>
        </w:rPr>
        <w:t>graphical representations of two</w:t>
      </w:r>
      <w:r w:rsidR="00EE1120" w:rsidRPr="000E3B1C">
        <w:rPr>
          <w:lang w:val="en-US"/>
        </w:rPr>
        <w:t xml:space="preserve"> </w:t>
      </w:r>
      <w:r w:rsidR="009A225D" w:rsidRPr="000E3B1C">
        <w:rPr>
          <w:lang w:val="en-US"/>
        </w:rPr>
        <w:t>clustering’s (which only have some slight differences) look like they are completely different</w:t>
      </w:r>
      <w:ins w:id="21" w:author="Roberto Rösler" w:date="2012-11-18T19:35:00Z">
        <w:r w:rsidR="0022018E">
          <w:rPr>
            <w:lang w:val="en-US"/>
          </w:rPr>
          <w:t>. T</w:t>
        </w:r>
      </w:ins>
      <w:ins w:id="22" w:author="Roberto Rösler" w:date="2012-11-18T19:34:00Z">
        <w:r w:rsidR="00765E7B">
          <w:rPr>
            <w:lang w:val="en-US"/>
          </w:rPr>
          <w:t>his is because the coloring relates to the labels</w:t>
        </w:r>
      </w:ins>
      <w:r w:rsidR="009A225D" w:rsidRPr="000E3B1C">
        <w:rPr>
          <w:lang w:val="en-US"/>
        </w:rPr>
        <w:t>. The following R code depict</w:t>
      </w:r>
      <w:r w:rsidR="007001D6">
        <w:rPr>
          <w:lang w:val="en-US"/>
        </w:rPr>
        <w:t>s</w:t>
      </w:r>
      <w:r w:rsidR="009A225D" w:rsidRPr="000E3B1C">
        <w:rPr>
          <w:lang w:val="en-US"/>
        </w:rPr>
        <w:t xml:space="preserve"> </w:t>
      </w:r>
      <w:r w:rsidR="00953DAD" w:rsidRPr="000E3B1C">
        <w:rPr>
          <w:lang w:val="en-US"/>
        </w:rPr>
        <w:t>a</w:t>
      </w:r>
      <w:r w:rsidR="009A225D" w:rsidRPr="000E3B1C">
        <w:rPr>
          <w:lang w:val="en-US"/>
        </w:rPr>
        <w:t xml:space="preserve"> simple example </w:t>
      </w:r>
      <w:r w:rsidR="00953DAD" w:rsidRPr="000E3B1C">
        <w:rPr>
          <w:lang w:val="en-US"/>
        </w:rPr>
        <w:t>for</w:t>
      </w:r>
      <w:r w:rsidR="009A225D" w:rsidRPr="000E3B1C">
        <w:rPr>
          <w:lang w:val="en-US"/>
        </w:rPr>
        <w:t xml:space="preserve"> this matter:</w:t>
      </w:r>
    </w:p>
    <w:p w:rsidR="00837069" w:rsidRPr="000E3B1C" w:rsidRDefault="00837069">
      <w:pPr>
        <w:rPr>
          <w:lang w:val="en-US"/>
        </w:rPr>
      </w:pPr>
    </w:p>
    <w:p w:rsidR="006D352D" w:rsidRPr="000E3B1C" w:rsidRDefault="00837069">
      <w:pPr>
        <w:rPr>
          <w:lang w:val="en-US"/>
        </w:rPr>
      </w:pPr>
      <w:r w:rsidRPr="000E3B1C">
        <w:rPr>
          <w:lang w:val="en-US"/>
        </w:rPr>
        <w:t>After searching the internet for a possible approach my first results point in the direction of methods for cluster validation</w:t>
      </w:r>
      <w:r w:rsidR="000A165D" w:rsidRPr="000E3B1C">
        <w:rPr>
          <w:lang w:val="en-US"/>
        </w:rPr>
        <w:t xml:space="preserve"> (</w:t>
      </w:r>
      <w:r w:rsidR="000A165D" w:rsidRPr="000E3B1C">
        <w:rPr>
          <w:rFonts w:ascii="Arial" w:hAnsi="Arial" w:cs="Arial"/>
          <w:color w:val="000000"/>
          <w:sz w:val="20"/>
          <w:szCs w:val="20"/>
          <w:shd w:val="clear" w:color="auto" w:fill="FFFFFF"/>
          <w:lang w:val="en-US"/>
        </w:rPr>
        <w:t>subsequently I found out that this problem is also evident when it comes to consensus clustering</w:t>
      </w:r>
      <w:r w:rsidR="000A165D" w:rsidRPr="000E3B1C">
        <w:rPr>
          <w:lang w:val="en-US"/>
        </w:rPr>
        <w:t>)</w:t>
      </w:r>
      <w:r w:rsidRPr="000E3B1C">
        <w:rPr>
          <w:lang w:val="en-US"/>
        </w:rPr>
        <w:t xml:space="preserve">. In a research paper from Lange </w:t>
      </w:r>
      <w:proofErr w:type="gramStart"/>
      <w:r w:rsidRPr="000E3B1C">
        <w:rPr>
          <w:lang w:val="en-US"/>
        </w:rPr>
        <w:t>et</w:t>
      </w:r>
      <w:proofErr w:type="gramEnd"/>
      <w:r w:rsidRPr="000E3B1C">
        <w:rPr>
          <w:lang w:val="en-US"/>
        </w:rPr>
        <w:t>. al. “</w:t>
      </w:r>
      <w:hyperlink r:id="rId5" w:history="1">
        <w:r w:rsidRPr="000E3B1C">
          <w:rPr>
            <w:rStyle w:val="Hyperlink"/>
            <w:lang w:val="en-US"/>
          </w:rPr>
          <w:t>Stability-based validation of clustering solutions</w:t>
        </w:r>
      </w:hyperlink>
      <w:r w:rsidRPr="000E3B1C">
        <w:rPr>
          <w:lang w:val="en-US"/>
        </w:rPr>
        <w:t>” the authors describe a sampling based approach for evaluating the stability of cluster</w:t>
      </w:r>
      <w:r w:rsidR="00DB6612" w:rsidRPr="000E3B1C">
        <w:rPr>
          <w:lang w:val="en-US"/>
        </w:rPr>
        <w:t xml:space="preserve">ing </w:t>
      </w:r>
      <w:r w:rsidRPr="000E3B1C">
        <w:rPr>
          <w:lang w:val="en-US"/>
        </w:rPr>
        <w:t>solutions</w:t>
      </w:r>
      <w:r w:rsidR="00DB6612" w:rsidRPr="000E3B1C">
        <w:rPr>
          <w:lang w:val="en-US"/>
        </w:rPr>
        <w:t>. They therefore have to compare partitions from different runs over the data which matches exactly the same question I described above.</w:t>
      </w:r>
      <w:r w:rsidR="00953DAD" w:rsidRPr="000E3B1C">
        <w:rPr>
          <w:lang w:val="en-US"/>
        </w:rPr>
        <w:t xml:space="preserve"> Here a method from </w:t>
      </w:r>
      <w:hyperlink r:id="rId6" w:history="1">
        <w:r w:rsidR="00953DAD" w:rsidRPr="000E3B1C">
          <w:rPr>
            <w:rStyle w:val="Hyperlink"/>
            <w:lang w:val="en-US"/>
          </w:rPr>
          <w:t>Kuhn</w:t>
        </w:r>
      </w:hyperlink>
      <w:r w:rsidR="00953DAD" w:rsidRPr="000E3B1C">
        <w:rPr>
          <w:lang w:val="en-US"/>
        </w:rPr>
        <w:t xml:space="preserve"> called the ‘Hungarian method’ for minimum</w:t>
      </w:r>
      <w:r w:rsidR="00BA1294" w:rsidRPr="000E3B1C">
        <w:rPr>
          <w:lang w:val="en-US"/>
        </w:rPr>
        <w:t xml:space="preserve"> </w:t>
      </w:r>
      <w:r w:rsidR="00953DAD" w:rsidRPr="000E3B1C">
        <w:rPr>
          <w:lang w:val="en-US"/>
        </w:rPr>
        <w:t>weighted bipartite matching</w:t>
      </w:r>
      <w:r w:rsidR="00BA1294" w:rsidRPr="000E3B1C">
        <w:rPr>
          <w:lang w:val="en-US"/>
        </w:rPr>
        <w:t xml:space="preserve"> is mentioned which should solve the assignment of two different clustering solutions onto each other.</w:t>
      </w:r>
      <w:r w:rsidR="00DF45F4" w:rsidRPr="000E3B1C">
        <w:rPr>
          <w:lang w:val="en-US"/>
        </w:rPr>
        <w:t xml:space="preserve"> </w:t>
      </w:r>
      <w:r w:rsidR="00A13E33" w:rsidRPr="000E3B1C">
        <w:rPr>
          <w:lang w:val="en-US"/>
        </w:rPr>
        <w:t xml:space="preserve">As a result we could rearrange the labels from </w:t>
      </w:r>
      <w:ins w:id="23" w:author="Roberto Rösler" w:date="2012-11-18T19:26:00Z">
        <w:r w:rsidR="00B0038D">
          <w:rPr>
            <w:lang w:val="en-US"/>
          </w:rPr>
          <w:t>one</w:t>
        </w:r>
      </w:ins>
      <w:ins w:id="24" w:author="Roberto Rösler" w:date="2012-11-19T09:58:00Z">
        <w:r w:rsidR="00ED016F">
          <w:rPr>
            <w:lang w:val="en-US"/>
          </w:rPr>
          <w:t xml:space="preserve"> </w:t>
        </w:r>
      </w:ins>
      <w:del w:id="25" w:author="Roberto Rösler" w:date="2012-11-18T19:26:00Z">
        <w:r w:rsidR="00A13E33" w:rsidRPr="000E3B1C" w:rsidDel="00B0038D">
          <w:rPr>
            <w:lang w:val="en-US"/>
          </w:rPr>
          <w:delText xml:space="preserve">the second </w:delText>
        </w:r>
      </w:del>
      <w:r w:rsidR="00A13E33" w:rsidRPr="000E3B1C">
        <w:rPr>
          <w:lang w:val="en-US"/>
        </w:rPr>
        <w:t>clustering.</w:t>
      </w:r>
      <w:r w:rsidR="000A165D" w:rsidRPr="000E3B1C">
        <w:rPr>
          <w:lang w:val="en-US"/>
        </w:rPr>
        <w:t xml:space="preserve"> </w:t>
      </w:r>
      <w:r w:rsidR="00A13E33" w:rsidRPr="000E3B1C">
        <w:rPr>
          <w:lang w:val="en-US"/>
        </w:rPr>
        <w:t xml:space="preserve"> </w:t>
      </w:r>
    </w:p>
    <w:p w:rsidR="00DB00DB" w:rsidRPr="000E3B1C" w:rsidRDefault="005179C4">
      <w:pPr>
        <w:rPr>
          <w:lang w:val="en-US"/>
        </w:rPr>
      </w:pPr>
      <w:r w:rsidRPr="000E3B1C">
        <w:rPr>
          <w:lang w:val="en-US"/>
        </w:rPr>
        <w:t xml:space="preserve">But what is the idea of formulating this correspondence problem as an optimization exercise? </w:t>
      </w:r>
      <w:ins w:id="26" w:author="Roberto Rösler" w:date="2012-11-19T09:59:00Z">
        <w:r w:rsidR="00ED016F">
          <w:rPr>
            <w:lang w:val="en-US"/>
          </w:rPr>
          <w:t xml:space="preserve">You can </w:t>
        </w:r>
      </w:ins>
      <w:ins w:id="27" w:author="Roberto Rösler" w:date="2012-11-19T09:58:00Z">
        <w:r w:rsidR="00ED016F">
          <w:rPr>
            <w:lang w:val="en-US"/>
          </w:rPr>
          <w:t>relate</w:t>
        </w:r>
      </w:ins>
      <w:ins w:id="28" w:author="Roberto Rösler" w:date="2012-11-19T10:00:00Z">
        <w:r w:rsidR="00ED016F">
          <w:rPr>
            <w:lang w:val="en-US"/>
          </w:rPr>
          <w:t xml:space="preserve"> this type of question</w:t>
        </w:r>
      </w:ins>
      <w:ins w:id="29" w:author="Roberto Rösler" w:date="2012-11-19T09:58:00Z">
        <w:r w:rsidR="00ED016F">
          <w:rPr>
            <w:lang w:val="en-US"/>
          </w:rPr>
          <w:t xml:space="preserve"> to </w:t>
        </w:r>
      </w:ins>
      <w:ins w:id="30" w:author="Roberto Rösler" w:date="2012-11-19T09:59:00Z">
        <w:r w:rsidR="00ED016F">
          <w:rPr>
            <w:lang w:val="en-US"/>
          </w:rPr>
          <w:t xml:space="preserve">weighted bipartite </w:t>
        </w:r>
      </w:ins>
      <w:ins w:id="31" w:author="Roberto Rösler" w:date="2012-11-19T09:58:00Z">
        <w:r w:rsidR="00ED016F">
          <w:rPr>
            <w:lang w:val="en-US"/>
          </w:rPr>
          <w:t xml:space="preserve">graphs and </w:t>
        </w:r>
      </w:ins>
      <w:ins w:id="32" w:author="Roberto Rösler" w:date="2012-11-19T09:59:00Z">
        <w:r w:rsidR="00ED016F">
          <w:rPr>
            <w:lang w:val="en-US"/>
          </w:rPr>
          <w:t xml:space="preserve">subsets of </w:t>
        </w:r>
      </w:ins>
      <w:ins w:id="33" w:author="Roberto Rösler" w:date="2012-11-19T10:02:00Z">
        <w:r w:rsidR="00D942C0">
          <w:rPr>
            <w:lang w:val="en-US"/>
          </w:rPr>
          <w:t>them</w:t>
        </w:r>
      </w:ins>
      <w:ins w:id="34" w:author="Roberto Rösler" w:date="2012-11-19T09:59:00Z">
        <w:r w:rsidR="00ED016F">
          <w:rPr>
            <w:lang w:val="en-US"/>
          </w:rPr>
          <w:t xml:space="preserve">. </w:t>
        </w:r>
      </w:ins>
      <w:r w:rsidRPr="000E3B1C">
        <w:rPr>
          <w:lang w:val="en-US"/>
        </w:rPr>
        <w:t>In a bipartite graph</w:t>
      </w:r>
      <w:del w:id="35" w:author="Roberto Rösler" w:date="2012-11-19T10:02:00Z">
        <w:r w:rsidRPr="000E3B1C" w:rsidDel="00D942C0">
          <w:rPr>
            <w:lang w:val="en-US"/>
          </w:rPr>
          <w:delText xml:space="preserve"> the,</w:delText>
        </w:r>
      </w:del>
      <w:r w:rsidRPr="000E3B1C">
        <w:rPr>
          <w:lang w:val="en-US"/>
        </w:rPr>
        <w:t xml:space="preserve"> a matching is a subset of the edges so that no</w:t>
      </w:r>
      <w:del w:id="36" w:author="Roberto Rösler" w:date="2012-11-19T10:02:00Z">
        <w:r w:rsidRPr="000E3B1C" w:rsidDel="00D942C0">
          <w:rPr>
            <w:lang w:val="en-US"/>
          </w:rPr>
          <w:delText>w</w:delText>
        </w:r>
      </w:del>
      <w:r w:rsidRPr="000E3B1C">
        <w:rPr>
          <w:lang w:val="en-US"/>
        </w:rPr>
        <w:t xml:space="preserve"> two edges in the subset share a common vertex. It is called a minimum weighted bipartite matching when the graph is a weighted bipartite graph and the sum of all edges in the subset is minimal. This could be represented as a distance matrix having the dimension of the number of clusters where the value between two instances depicts the agreement be</w:t>
      </w:r>
      <w:r w:rsidR="00EF76F1">
        <w:rPr>
          <w:lang w:val="en-US"/>
        </w:rPr>
        <w:t>tween these two partitions (</w:t>
      </w:r>
      <w:r w:rsidRPr="000E3B1C">
        <w:rPr>
          <w:lang w:val="en-US"/>
        </w:rPr>
        <w:t>one constraint for this approach is that there is the</w:t>
      </w:r>
      <w:r w:rsidR="00EF76F1">
        <w:rPr>
          <w:lang w:val="en-US"/>
        </w:rPr>
        <w:t xml:space="preserve"> same number of partitions</w:t>
      </w:r>
      <w:r w:rsidRPr="000E3B1C">
        <w:rPr>
          <w:lang w:val="en-US"/>
        </w:rPr>
        <w:t xml:space="preserve"> in both </w:t>
      </w:r>
      <w:r w:rsidR="00EF76F1">
        <w:rPr>
          <w:lang w:val="en-US"/>
        </w:rPr>
        <w:t>clustering’s</w:t>
      </w:r>
      <w:r w:rsidRPr="000E3B1C">
        <w:rPr>
          <w:lang w:val="en-US"/>
        </w:rPr>
        <w:t>). So, one clustering is represented by columns and the other one by row or vic</w:t>
      </w:r>
      <w:r w:rsidR="00EF76F1">
        <w:rPr>
          <w:lang w:val="en-US"/>
        </w:rPr>
        <w:t>e versa. The agreement</w:t>
      </w:r>
      <w:r w:rsidRPr="000E3B1C">
        <w:rPr>
          <w:lang w:val="en-US"/>
        </w:rPr>
        <w:t xml:space="preserve"> can be calculated as follows: Calculate the number of elements in the intersection of the two partitions and subtract it twice from the sum of the number of elements in both clusters. The notion behind this computation is that if all elements are in the intersection, the value is zero and hence it is very likely that these two partitions are mapped on each other. The higher the value the more different are the two partitions. One approach for calculating these distance matrix in R looks like the following</w:t>
      </w:r>
      <w:r w:rsidR="00F5321F">
        <w:rPr>
          <w:lang w:val="en-US"/>
        </w:rPr>
        <w:t xml:space="preserve"> (herby we us the method </w:t>
      </w:r>
      <w:proofErr w:type="spellStart"/>
      <w:r w:rsidR="00F5321F">
        <w:rPr>
          <w:lang w:val="en-US"/>
        </w:rPr>
        <w:t>solve_LSAP</w:t>
      </w:r>
      <w:proofErr w:type="spellEnd"/>
      <w:r w:rsidR="00F5321F">
        <w:rPr>
          <w:lang w:val="en-US"/>
        </w:rPr>
        <w:t xml:space="preserve"> from the package clue</w:t>
      </w:r>
      <w:ins w:id="37" w:author="Roberto Rösler" w:date="2012-11-19T10:11:00Z">
        <w:r w:rsidR="00885B15">
          <w:rPr>
            <w:lang w:val="en-US"/>
          </w:rPr>
          <w:t xml:space="preserve">, where some additional </w:t>
        </w:r>
      </w:ins>
      <w:ins w:id="38" w:author="Roberto Rösler" w:date="2012-11-19T10:12:00Z">
        <w:r w:rsidR="00885B15">
          <w:rPr>
            <w:lang w:val="en-US"/>
          </w:rPr>
          <w:t>explanations</w:t>
        </w:r>
      </w:ins>
      <w:ins w:id="39" w:author="Roberto Rösler" w:date="2012-11-19T10:11:00Z">
        <w:r w:rsidR="00885B15">
          <w:rPr>
            <w:lang w:val="en-US"/>
          </w:rPr>
          <w:t xml:space="preserve"> could also</w:t>
        </w:r>
      </w:ins>
      <w:ins w:id="40" w:author="Roberto Rösler" w:date="2012-11-19T10:12:00Z">
        <w:r w:rsidR="00885B15">
          <w:rPr>
            <w:lang w:val="en-US"/>
          </w:rPr>
          <w:t xml:space="preserve"> be</w:t>
        </w:r>
      </w:ins>
      <w:ins w:id="41" w:author="Roberto Rösler" w:date="2012-11-19T10:11:00Z">
        <w:r w:rsidR="00885B15">
          <w:rPr>
            <w:lang w:val="en-US"/>
          </w:rPr>
          <w:t xml:space="preserve"> found inside the </w:t>
        </w:r>
      </w:ins>
      <w:ins w:id="42" w:author="Roberto Rösler" w:date="2012-11-19T10:12:00Z">
        <w:r w:rsidR="00885B15">
          <w:rPr>
            <w:lang w:val="en-US"/>
          </w:rPr>
          <w:t>associated</w:t>
        </w:r>
      </w:ins>
      <w:ins w:id="43" w:author="Roberto Rösler" w:date="2012-11-19T10:11:00Z">
        <w:r w:rsidR="00885B15">
          <w:rPr>
            <w:lang w:val="en-US"/>
          </w:rPr>
          <w:t xml:space="preserve"> paper “</w:t>
        </w:r>
      </w:ins>
      <w:ins w:id="44" w:author="Roberto Rösler" w:date="2012-11-19T10:12:00Z">
        <w:r w:rsidR="00885B15" w:rsidRPr="00885B15">
          <w:rPr>
            <w:lang w:val="en-US"/>
          </w:rPr>
          <w:t xml:space="preserve">A CLUE for </w:t>
        </w:r>
        <w:proofErr w:type="spellStart"/>
        <w:r w:rsidR="00885B15" w:rsidRPr="00885B15">
          <w:rPr>
            <w:lang w:val="en-US"/>
          </w:rPr>
          <w:t>CLUster</w:t>
        </w:r>
        <w:proofErr w:type="spellEnd"/>
        <w:r w:rsidR="00885B15" w:rsidRPr="00885B15">
          <w:rPr>
            <w:lang w:val="en-US"/>
          </w:rPr>
          <w:t xml:space="preserve"> Ensembles</w:t>
        </w:r>
        <w:r w:rsidR="00885B15">
          <w:rPr>
            <w:lang w:val="en-US"/>
          </w:rPr>
          <w:t>”</w:t>
        </w:r>
      </w:ins>
      <w:r w:rsidR="00F5321F">
        <w:rPr>
          <w:lang w:val="en-US"/>
        </w:rPr>
        <w:t>)</w:t>
      </w:r>
      <w:r w:rsidRPr="000E3B1C">
        <w:rPr>
          <w:lang w:val="en-US"/>
        </w:rPr>
        <w:t>:</w:t>
      </w:r>
    </w:p>
    <w:p w:rsidR="00837069" w:rsidRPr="000E3B1C" w:rsidRDefault="005F744A">
      <w:pPr>
        <w:rPr>
          <w:lang w:val="en-US"/>
        </w:rPr>
      </w:pPr>
      <w:r w:rsidRPr="000E3B1C">
        <w:rPr>
          <w:lang w:val="en-US"/>
        </w:rPr>
        <w:t>A simple example will illustrate the matching:</w:t>
      </w:r>
    </w:p>
    <w:p w:rsidR="005F744A" w:rsidRPr="000E3B1C" w:rsidRDefault="005F744A">
      <w:pPr>
        <w:rPr>
          <w:lang w:val="en-US"/>
        </w:rPr>
      </w:pPr>
      <w:r w:rsidRPr="000E3B1C">
        <w:rPr>
          <w:lang w:val="en-US"/>
        </w:rPr>
        <w:t xml:space="preserve">The </w:t>
      </w:r>
      <w:del w:id="45" w:author="Roberto Rösler" w:date="2012-11-19T10:13:00Z">
        <w:r w:rsidRPr="000E3B1C" w:rsidDel="00885B15">
          <w:rPr>
            <w:lang w:val="en-US"/>
          </w:rPr>
          <w:delText xml:space="preserve">resulting </w:delText>
        </w:r>
      </w:del>
      <w:r w:rsidRPr="000E3B1C">
        <w:rPr>
          <w:lang w:val="en-US"/>
        </w:rPr>
        <w:t xml:space="preserve">mapping </w:t>
      </w:r>
      <w:del w:id="46" w:author="Roberto Rösler" w:date="2012-11-19T10:13:00Z">
        <w:r w:rsidRPr="000E3B1C" w:rsidDel="00885B15">
          <w:rPr>
            <w:lang w:val="en-US"/>
          </w:rPr>
          <w:delText>from the</w:delText>
        </w:r>
      </w:del>
      <w:ins w:id="47" w:author="Roberto Rösler" w:date="2012-11-19T10:13:00Z">
        <w:r w:rsidR="00885B15">
          <w:rPr>
            <w:lang w:val="en-US"/>
          </w:rPr>
          <w:t>resulting for the</w:t>
        </w:r>
      </w:ins>
      <w:r w:rsidR="000338E2" w:rsidRPr="000E3B1C">
        <w:rPr>
          <w:lang w:val="en-US"/>
        </w:rPr>
        <w:t xml:space="preserve"> example should b</w:t>
      </w:r>
      <w:r w:rsidRPr="000E3B1C">
        <w:rPr>
          <w:lang w:val="en-US"/>
        </w:rPr>
        <w:t xml:space="preserve">e done in the following way: rename cluster 1 from the first partition as 2, cluster 2 as 3, cluster 3 as 1 and cluster 4 keeps its name.  </w:t>
      </w:r>
      <w:r w:rsidRPr="000E3B1C">
        <w:rPr>
          <w:lang w:val="en-US"/>
        </w:rPr>
        <w:br/>
        <w:t xml:space="preserve">The last steps is to </w:t>
      </w:r>
      <w:r w:rsidR="000338E2" w:rsidRPr="000E3B1C">
        <w:rPr>
          <w:lang w:val="en-US"/>
        </w:rPr>
        <w:t xml:space="preserve">write some bit of code to carry out the mapping automatically.  Looking at the final plot </w:t>
      </w:r>
      <w:proofErr w:type="gramStart"/>
      <w:r w:rsidR="000338E2" w:rsidRPr="000E3B1C">
        <w:rPr>
          <w:lang w:val="en-US"/>
        </w:rPr>
        <w:t>reveals</w:t>
      </w:r>
      <w:ins w:id="48" w:author="Roberto Rösler" w:date="2012-11-19T10:14:00Z">
        <w:r w:rsidR="00885B15">
          <w:rPr>
            <w:lang w:val="en-US"/>
          </w:rPr>
          <w:t>,</w:t>
        </w:r>
      </w:ins>
      <w:r w:rsidR="000338E2" w:rsidRPr="000E3B1C">
        <w:rPr>
          <w:lang w:val="en-US"/>
        </w:rPr>
        <w:t xml:space="preserve"> </w:t>
      </w:r>
      <w:del w:id="49" w:author="Roberto Rösler" w:date="2012-11-19T10:14:00Z">
        <w:r w:rsidR="000338E2" w:rsidRPr="000E3B1C" w:rsidDel="00885B15">
          <w:rPr>
            <w:lang w:val="en-US"/>
          </w:rPr>
          <w:delText xml:space="preserve">the finding </w:delText>
        </w:r>
      </w:del>
      <w:r w:rsidR="000338E2" w:rsidRPr="000E3B1C">
        <w:rPr>
          <w:lang w:val="en-US"/>
        </w:rPr>
        <w:t>that</w:t>
      </w:r>
      <w:proofErr w:type="gramEnd"/>
      <w:r w:rsidR="000338E2" w:rsidRPr="000E3B1C">
        <w:rPr>
          <w:lang w:val="en-US"/>
        </w:rPr>
        <w:t xml:space="preserve"> besides the inherent instability from the k-mean method the clustering looks </w:t>
      </w:r>
      <w:r w:rsidR="000338E2" w:rsidRPr="000E3B1C">
        <w:rPr>
          <w:lang w:val="en-US"/>
        </w:rPr>
        <w:lastRenderedPageBreak/>
        <w:t xml:space="preserve">approximately </w:t>
      </w:r>
      <w:r w:rsidR="00F2392B" w:rsidRPr="000E3B1C">
        <w:rPr>
          <w:lang w:val="en-US"/>
        </w:rPr>
        <w:t>identical and</w:t>
      </w:r>
      <w:r w:rsidR="000338E2" w:rsidRPr="000E3B1C">
        <w:rPr>
          <w:lang w:val="en-US"/>
        </w:rPr>
        <w:t xml:space="preserve"> thus the mapping </w:t>
      </w:r>
      <w:r w:rsidR="002272D6">
        <w:rPr>
          <w:lang w:val="en-US"/>
        </w:rPr>
        <w:t xml:space="preserve">was done successfully. </w:t>
      </w:r>
      <w:ins w:id="50" w:author="Roberto Rösler" w:date="2012-11-19T10:14:00Z">
        <w:r w:rsidR="00885B15">
          <w:rPr>
            <w:lang w:val="en-US"/>
          </w:rPr>
          <w:br/>
        </w:r>
      </w:ins>
      <w:bookmarkStart w:id="51" w:name="_GoBack"/>
      <w:bookmarkEnd w:id="51"/>
      <w:r w:rsidR="002272D6">
        <w:rPr>
          <w:lang w:val="en-US"/>
        </w:rPr>
        <w:t>Hopping that this code will help also others I’m looking forward for any helpful comment.</w:t>
      </w:r>
    </w:p>
    <w:p w:rsidR="00837069" w:rsidRPr="000E3B1C" w:rsidRDefault="00837069">
      <w:pPr>
        <w:rPr>
          <w:lang w:val="en-US"/>
        </w:rPr>
      </w:pPr>
    </w:p>
    <w:sectPr w:rsidR="00837069" w:rsidRPr="000E3B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6A1"/>
    <w:rsid w:val="000338E2"/>
    <w:rsid w:val="0003499F"/>
    <w:rsid w:val="000A165D"/>
    <w:rsid w:val="000E3B1C"/>
    <w:rsid w:val="001C702D"/>
    <w:rsid w:val="0022018E"/>
    <w:rsid w:val="002272D6"/>
    <w:rsid w:val="002F25BD"/>
    <w:rsid w:val="005179C4"/>
    <w:rsid w:val="005F744A"/>
    <w:rsid w:val="006C4613"/>
    <w:rsid w:val="006D352D"/>
    <w:rsid w:val="007001D6"/>
    <w:rsid w:val="00765E7B"/>
    <w:rsid w:val="00823CA0"/>
    <w:rsid w:val="00837069"/>
    <w:rsid w:val="008827CA"/>
    <w:rsid w:val="00885B15"/>
    <w:rsid w:val="00953DAD"/>
    <w:rsid w:val="00957CE9"/>
    <w:rsid w:val="00972597"/>
    <w:rsid w:val="009A225D"/>
    <w:rsid w:val="00A13E33"/>
    <w:rsid w:val="00A83F64"/>
    <w:rsid w:val="00AB56EC"/>
    <w:rsid w:val="00B0038D"/>
    <w:rsid w:val="00BA1294"/>
    <w:rsid w:val="00C736A1"/>
    <w:rsid w:val="00CD2289"/>
    <w:rsid w:val="00D26F19"/>
    <w:rsid w:val="00D942C0"/>
    <w:rsid w:val="00DA4482"/>
    <w:rsid w:val="00DB00DB"/>
    <w:rsid w:val="00DB6612"/>
    <w:rsid w:val="00DF45F4"/>
    <w:rsid w:val="00E41B79"/>
    <w:rsid w:val="00E574FC"/>
    <w:rsid w:val="00ED016F"/>
    <w:rsid w:val="00EE1120"/>
    <w:rsid w:val="00EF3CC6"/>
    <w:rsid w:val="00EF76F1"/>
    <w:rsid w:val="00F2392B"/>
    <w:rsid w:val="00F5321F"/>
    <w:rsid w:val="00F74E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B66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B661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24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mike.mccreavy.com/hungarian-assignment-problem.pdf" TargetMode="External"/><Relationship Id="rId5" Type="http://schemas.openxmlformats.org/officeDocument/2006/relationships/hyperlink" Target="http://www.ml.inf.ethz.ch/publications/lange.neco_stab.03.pdf"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3725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Fraunhofer IAIS</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Rösler</dc:creator>
  <cp:keywords/>
  <dc:description/>
  <cp:lastModifiedBy>Roberto Rösler</cp:lastModifiedBy>
  <cp:revision>26</cp:revision>
  <dcterms:created xsi:type="dcterms:W3CDTF">2012-11-11T19:39:00Z</dcterms:created>
  <dcterms:modified xsi:type="dcterms:W3CDTF">2012-11-19T09:14:00Z</dcterms:modified>
</cp:coreProperties>
</file>